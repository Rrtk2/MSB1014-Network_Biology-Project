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1CD8" w14:textId="707B765A" w:rsidR="00FD4711" w:rsidRDefault="00692B16" w:rsidP="00692B16">
      <w:pPr>
        <w:pStyle w:val="Titel"/>
        <w:rPr>
          <w:ins w:id="0" w:author="Martina Summer" w:date="2019-10-08T21:09:00Z"/>
        </w:rPr>
      </w:pPr>
      <w:commentRangeStart w:id="1"/>
      <w:r>
        <w:t xml:space="preserve">Motif </w:t>
      </w:r>
      <w:commentRangeEnd w:id="1"/>
      <w:r w:rsidR="00365189">
        <w:rPr>
          <w:rStyle w:val="Verwijzingopmerking"/>
          <w:rFonts w:asciiTheme="minorHAnsi" w:eastAsiaTheme="minorHAnsi" w:hAnsiTheme="minorHAnsi" w:cstheme="minorBidi"/>
          <w:spacing w:val="0"/>
          <w:kern w:val="0"/>
        </w:rPr>
        <w:commentReference w:id="1"/>
      </w:r>
      <w:r w:rsidR="00086F78">
        <w:t>enhanced</w:t>
      </w:r>
      <w:r>
        <w:t xml:space="preserve"> ensemble network infe</w:t>
      </w:r>
      <w:bookmarkStart w:id="2" w:name="_GoBack"/>
      <w:bookmarkEnd w:id="2"/>
      <w:r>
        <w:t>rence prediction</w:t>
      </w:r>
    </w:p>
    <w:p w14:paraId="4B784D56" w14:textId="77777777" w:rsidR="00823831" w:rsidRPr="00823831" w:rsidRDefault="00823831">
      <w:pPr>
        <w:pPrChange w:id="3" w:author="Martina Summer" w:date="2019-10-08T21:09:00Z">
          <w:pPr>
            <w:pStyle w:val="Titel"/>
          </w:pPr>
        </w:pPrChange>
      </w:pPr>
    </w:p>
    <w:p w14:paraId="69E531BB" w14:textId="77777777" w:rsidR="007058EF" w:rsidRDefault="007058EF" w:rsidP="00C26114">
      <w:pPr>
        <w:pStyle w:val="Kop2"/>
        <w:jc w:val="both"/>
      </w:pPr>
      <w:r>
        <w:t>Problem introduction</w:t>
      </w:r>
    </w:p>
    <w:p w14:paraId="18B1B3AC" w14:textId="12CB068F" w:rsidR="00C26114" w:rsidRDefault="00683C21" w:rsidP="00C26114">
      <w:pPr>
        <w:jc w:val="both"/>
      </w:pPr>
      <w:r>
        <w:t>With the era of high-throughput data</w:t>
      </w:r>
      <w:r w:rsidR="003041F6">
        <w:t xml:space="preserve">, the amount of </w:t>
      </w:r>
      <w:commentRangeStart w:id="4"/>
      <w:r>
        <w:t>gene expression, mi</w:t>
      </w:r>
      <w:ins w:id="5" w:author="Martina Summer" w:date="2019-10-08T20:47:00Z">
        <w:r w:rsidR="00EE7B4D">
          <w:t>cro</w:t>
        </w:r>
      </w:ins>
      <w:r>
        <w:t xml:space="preserve">RNA </w:t>
      </w:r>
      <w:del w:id="6" w:author="Martina Summer" w:date="2019-10-08T20:47:00Z">
        <w:r w:rsidR="003041F6" w:rsidDel="00EE7B4D">
          <w:delText>targeting</w:delText>
        </w:r>
      </w:del>
      <w:ins w:id="7" w:author="Martina Summer" w:date="2019-10-08T20:47:00Z">
        <w:r w:rsidR="00EE7B4D">
          <w:t>expression</w:t>
        </w:r>
      </w:ins>
      <w:r w:rsidR="003041F6">
        <w:t>,</w:t>
      </w:r>
      <w:r>
        <w:t xml:space="preserve"> and </w:t>
      </w:r>
      <w:r w:rsidR="003041F6">
        <w:t xml:space="preserve">methylation data </w:t>
      </w:r>
      <w:commentRangeEnd w:id="4"/>
      <w:r w:rsidR="00365189">
        <w:rPr>
          <w:rStyle w:val="Verwijzingopmerking"/>
        </w:rPr>
        <w:commentReference w:id="4"/>
      </w:r>
      <w:ins w:id="8" w:author="Martina Summer" w:date="2019-10-08T20:47:00Z">
        <w:r w:rsidR="00EE7B4D">
          <w:t xml:space="preserve">has </w:t>
        </w:r>
      </w:ins>
      <w:r>
        <w:t>increased</w:t>
      </w:r>
      <w:ins w:id="9" w:author="Martina Summer" w:date="2019-10-08T20:48:00Z">
        <w:r w:rsidR="00EE7B4D">
          <w:t xml:space="preserve"> tremendously</w:t>
        </w:r>
      </w:ins>
      <w:r>
        <w:t xml:space="preserve"> while the understanding of the</w:t>
      </w:r>
      <w:ins w:id="10" w:author="Martina Summer" w:date="2019-10-08T20:48:00Z">
        <w:r w:rsidR="00EE7B4D">
          <w:t xml:space="preserve"> regulatory</w:t>
        </w:r>
      </w:ins>
      <w:del w:id="11" w:author="Martina Summer" w:date="2019-10-08T20:48:00Z">
        <w:r w:rsidDel="00EE7B4D">
          <w:delText>se</w:delText>
        </w:r>
      </w:del>
      <w:r>
        <w:t xml:space="preserve"> mechanisms </w:t>
      </w:r>
      <w:ins w:id="12" w:author="Martina Summer" w:date="2019-10-08T20:49:00Z">
        <w:r w:rsidR="00EE7B4D">
          <w:t>is lagging</w:t>
        </w:r>
      </w:ins>
      <w:del w:id="13" w:author="Martina Summer" w:date="2019-10-08T20:49:00Z">
        <w:r w:rsidDel="00EE7B4D">
          <w:delText>lac</w:delText>
        </w:r>
      </w:del>
      <w:del w:id="14" w:author="Martina Summer" w:date="2019-10-08T20:48:00Z">
        <w:r w:rsidDel="00EE7B4D">
          <w:delText>ked</w:delText>
        </w:r>
      </w:del>
      <w:r>
        <w:t xml:space="preserve"> behind. Currently</w:t>
      </w:r>
      <w:ins w:id="15" w:author="Martina Summer" w:date="2019-10-08T20:49:00Z">
        <w:r w:rsidR="00EE7B4D">
          <w:t>,</w:t>
        </w:r>
      </w:ins>
      <w:r>
        <w:t xml:space="preserve"> it is </w:t>
      </w:r>
      <w:del w:id="16" w:author="Martina Summer" w:date="2019-10-08T20:50:00Z">
        <w:r w:rsidDel="00EE7B4D">
          <w:delText xml:space="preserve">known </w:delText>
        </w:r>
      </w:del>
      <w:ins w:id="17" w:author="Martina Summer" w:date="2019-10-08T20:50:00Z">
        <w:r w:rsidR="00EE7B4D">
          <w:t xml:space="preserve">well established </w:t>
        </w:r>
      </w:ins>
      <w:r>
        <w:t>that transcription factor</w:t>
      </w:r>
      <w:ins w:id="18" w:author="Martina Summer" w:date="2019-10-08T20:50:00Z">
        <w:r w:rsidR="00EE7B4D">
          <w:t>-</w:t>
        </w:r>
      </w:ins>
      <w:del w:id="19" w:author="Martina Summer" w:date="2019-10-08T20:50:00Z">
        <w:r w:rsidDel="00EE7B4D">
          <w:delText>s</w:delText>
        </w:r>
      </w:del>
      <w:r>
        <w:t xml:space="preserve"> </w:t>
      </w:r>
      <w:r w:rsidR="007004B5">
        <w:t>and mi</w:t>
      </w:r>
      <w:ins w:id="20" w:author="Martina Summer" w:date="2019-10-08T20:49:00Z">
        <w:r w:rsidR="00EE7B4D">
          <w:t>cro</w:t>
        </w:r>
      </w:ins>
      <w:r w:rsidR="007004B5">
        <w:t>RNA</w:t>
      </w:r>
      <w:del w:id="21" w:author="Martina Summer" w:date="2019-10-08T20:50:00Z">
        <w:r w:rsidR="007004B5" w:rsidDel="00EE7B4D">
          <w:delText xml:space="preserve"> </w:delText>
        </w:r>
      </w:del>
      <w:ins w:id="22" w:author="Martina Summer" w:date="2019-10-08T20:50:00Z">
        <w:r w:rsidR="00EE7B4D">
          <w:t>-</w:t>
        </w:r>
      </w:ins>
      <w:r w:rsidR="007004B5">
        <w:t>targeting affect and regulate</w:t>
      </w:r>
      <w:r>
        <w:t xml:space="preserve"> gene expression</w:t>
      </w:r>
      <w:ins w:id="23" w:author="Martina Summer" w:date="2019-10-08T20:49:00Z">
        <w:r w:rsidR="00EE7B4D">
          <w:t xml:space="preserve"> </w:t>
        </w:r>
        <w:commentRangeStart w:id="24"/>
        <w:r w:rsidR="00EE7B4D">
          <w:t>and translation</w:t>
        </w:r>
        <w:commentRangeEnd w:id="24"/>
        <w:r w:rsidR="00EE7B4D">
          <w:rPr>
            <w:rStyle w:val="Verwijzingopmerking"/>
          </w:rPr>
          <w:commentReference w:id="24"/>
        </w:r>
        <w:r w:rsidR="00EE7B4D">
          <w:t>, respectively</w:t>
        </w:r>
      </w:ins>
      <w:r>
        <w:t xml:space="preserve">. </w:t>
      </w:r>
      <w:del w:id="25" w:author="Martina Summer" w:date="2019-10-08T20:51:00Z">
        <w:r w:rsidR="00296DED" w:rsidDel="00EE7B4D">
          <w:delText>R</w:delText>
        </w:r>
      </w:del>
      <w:ins w:id="26" w:author="Martina Summer" w:date="2019-10-08T20:51:00Z">
        <w:r w:rsidR="00EE7B4D">
          <w:t>Additionally, r</w:t>
        </w:r>
      </w:ins>
      <w:r w:rsidR="00296DED">
        <w:t>egulatory e</w:t>
      </w:r>
      <w:r>
        <w:t>pigenetic</w:t>
      </w:r>
      <w:r w:rsidR="00296DED">
        <w:t xml:space="preserve"> layers </w:t>
      </w:r>
      <w:del w:id="27" w:author="Martina Summer" w:date="2019-10-08T20:51:00Z">
        <w:r w:rsidR="007004B5" w:rsidDel="00EE7B4D">
          <w:delText>as</w:delText>
        </w:r>
        <w:r w:rsidDel="00EE7B4D">
          <w:delText xml:space="preserve"> </w:delText>
        </w:r>
      </w:del>
      <w:ins w:id="28" w:author="Martina Summer" w:date="2019-10-08T20:51:00Z">
        <w:r w:rsidR="00EE7B4D">
          <w:t xml:space="preserve">like </w:t>
        </w:r>
      </w:ins>
      <w:r>
        <w:t>methylation</w:t>
      </w:r>
      <w:r w:rsidR="007004B5">
        <w:t xml:space="preserve"> or histone modification</w:t>
      </w:r>
      <w:ins w:id="29" w:author="Martina Summer" w:date="2019-10-08T20:51:00Z">
        <w:r w:rsidR="00EE7B4D">
          <w:t>s</w:t>
        </w:r>
      </w:ins>
      <w:r w:rsidR="007004B5">
        <w:t xml:space="preserve"> </w:t>
      </w:r>
      <w:r>
        <w:t>appear to have a silencing or stimulating effect on gene</w:t>
      </w:r>
      <w:r w:rsidR="007004B5">
        <w:t xml:space="preserve"> expression</w:t>
      </w:r>
      <w:r w:rsidR="00BC08FC">
        <w:t xml:space="preserve">. </w:t>
      </w:r>
      <w:commentRangeStart w:id="30"/>
      <w:r>
        <w:t xml:space="preserve">Histone modifications come in many variants, which induce different effects </w:t>
      </w:r>
      <w:r w:rsidR="007004B5">
        <w:t>based on what histone modification</w:t>
      </w:r>
      <w:r w:rsidR="003041F6">
        <w:t>s are at play</w:t>
      </w:r>
      <w:r w:rsidR="00BC08FC">
        <w:t>, further dysregulating genetic expression leading to altered phenotypes such as cancer.</w:t>
      </w:r>
      <w:r>
        <w:t xml:space="preserve"> </w:t>
      </w:r>
      <w:commentRangeEnd w:id="30"/>
      <w:r w:rsidR="00EE7B4D">
        <w:rPr>
          <w:rStyle w:val="Verwijzingopmerking"/>
        </w:rPr>
        <w:commentReference w:id="30"/>
      </w:r>
      <w:r>
        <w:t xml:space="preserve">Little </w:t>
      </w:r>
      <w:del w:id="31" w:author="Martina Summer" w:date="2019-10-08T20:52:00Z">
        <w:r w:rsidDel="00EE7B4D">
          <w:delText xml:space="preserve">detail </w:delText>
        </w:r>
      </w:del>
      <w:r>
        <w:t>is known</w:t>
      </w:r>
      <w:ins w:id="32" w:author="Martina Summer" w:date="2019-10-08T20:52:00Z">
        <w:r w:rsidR="00EE7B4D">
          <w:t xml:space="preserve"> on</w:t>
        </w:r>
      </w:ins>
      <w:r>
        <w:t xml:space="preserve"> how these regulating layers work together</w:t>
      </w:r>
      <w:ins w:id="33" w:author="Martina Summer" w:date="2019-10-08T20:52:00Z">
        <w:r w:rsidR="00EE7B4D">
          <w:t xml:space="preserve"> in detail</w:t>
        </w:r>
      </w:ins>
      <w:commentRangeStart w:id="34"/>
      <w:del w:id="35" w:author="Martina Summer" w:date="2019-10-08T20:53:00Z">
        <w:r w:rsidDel="00EE7B4D">
          <w:delText>, however, using network inference techniques</w:delText>
        </w:r>
        <w:r w:rsidR="003C13BC" w:rsidDel="00EE7B4D">
          <w:delText xml:space="preserve"> and motif analysis </w:delText>
        </w:r>
        <w:r w:rsidDel="00EE7B4D">
          <w:delText xml:space="preserve">these could be </w:delText>
        </w:r>
        <w:r w:rsidR="00BC08FC" w:rsidDel="00EE7B4D">
          <w:delText>clarified and used to treat or avoid alternate phenotypes</w:delText>
        </w:r>
      </w:del>
      <w:commentRangeEnd w:id="34"/>
      <w:r w:rsidR="00EE7B4D">
        <w:rPr>
          <w:rStyle w:val="Verwijzingopmerking"/>
        </w:rPr>
        <w:commentReference w:id="34"/>
      </w:r>
      <w:r>
        <w:t>.</w:t>
      </w:r>
      <w:r w:rsidR="00DE7691" w:rsidRPr="00DE7691">
        <w:rPr>
          <w:vertAlign w:val="superscript"/>
        </w:rPr>
        <w:t>[1,2]</w:t>
      </w:r>
    </w:p>
    <w:p w14:paraId="74467C16" w14:textId="77777777" w:rsidR="00C26114" w:rsidRDefault="007058EF" w:rsidP="00C26114">
      <w:pPr>
        <w:pStyle w:val="Kop2"/>
      </w:pPr>
      <w:r>
        <w:t xml:space="preserve">Aim </w:t>
      </w:r>
    </w:p>
    <w:p w14:paraId="4F135772" w14:textId="14A6CA24" w:rsidR="007058EF" w:rsidRDefault="007058EF" w:rsidP="00C26114">
      <w:pPr>
        <w:jc w:val="both"/>
      </w:pPr>
      <w:del w:id="36" w:author="Martina Summer" w:date="2019-10-08T20:53:00Z">
        <w:r w:rsidDel="00EE7B4D">
          <w:delText>In this proposal the</w:delText>
        </w:r>
      </w:del>
      <w:ins w:id="37" w:author="Martina Summer" w:date="2019-10-08T20:53:00Z">
        <w:r w:rsidR="00EE7B4D">
          <w:t>This project</w:t>
        </w:r>
      </w:ins>
      <w:r>
        <w:t xml:space="preserve"> aim</w:t>
      </w:r>
      <w:ins w:id="38" w:author="Martina Summer" w:date="2019-10-08T20:53:00Z">
        <w:r w:rsidR="00EE7B4D">
          <w:t>s</w:t>
        </w:r>
      </w:ins>
      <w:r>
        <w:t xml:space="preserve"> </w:t>
      </w:r>
      <w:del w:id="39" w:author="Martina Summer" w:date="2019-10-08T20:53:00Z">
        <w:r w:rsidDel="00EE7B4D">
          <w:delText xml:space="preserve">is </w:delText>
        </w:r>
      </w:del>
      <w:r>
        <w:t>to</w:t>
      </w:r>
      <w:r w:rsidR="00C26114">
        <w:t xml:space="preserve"> </w:t>
      </w:r>
      <w:commentRangeStart w:id="40"/>
      <w:r w:rsidR="00C26114">
        <w:t xml:space="preserve">estimate the improvement </w:t>
      </w:r>
      <w:commentRangeEnd w:id="40"/>
      <w:r w:rsidR="00EE7B4D">
        <w:rPr>
          <w:rStyle w:val="Verwijzingopmerking"/>
        </w:rPr>
        <w:commentReference w:id="40"/>
      </w:r>
      <w:r w:rsidR="00C26114">
        <w:t xml:space="preserve">of network inference </w:t>
      </w:r>
      <w:del w:id="41" w:author="Martina Summer" w:date="2019-10-08T20:56:00Z">
        <w:r w:rsidR="00C26114" w:rsidDel="00EE7B4D">
          <w:delText xml:space="preserve">prediction </w:delText>
        </w:r>
      </w:del>
      <w:ins w:id="42" w:author="Martina Summer" w:date="2019-10-08T20:54:00Z">
        <w:r w:rsidR="00EE7B4D">
          <w:t xml:space="preserve">of regulatory networks </w:t>
        </w:r>
      </w:ins>
      <w:ins w:id="43" w:author="Martina Summer" w:date="2019-10-08T20:56:00Z">
        <w:r w:rsidR="00EE7B4D">
          <w:t xml:space="preserve">by </w:t>
        </w:r>
      </w:ins>
      <w:r w:rsidR="00C26114">
        <w:t>using network motifs</w:t>
      </w:r>
      <w:del w:id="44" w:author="Martina Summer" w:date="2019-10-08T20:56:00Z">
        <w:r w:rsidR="00C26114" w:rsidDel="00EE7B4D">
          <w:delText xml:space="preserve"> and ensemble network inference methods</w:delText>
        </w:r>
      </w:del>
      <w:r w:rsidR="00C26114">
        <w:t xml:space="preserve">.  </w:t>
      </w:r>
    </w:p>
    <w:p w14:paraId="340E8935" w14:textId="77777777" w:rsidR="007058EF" w:rsidRDefault="00C26114" w:rsidP="00A11485">
      <w:pPr>
        <w:pStyle w:val="Kop2"/>
      </w:pPr>
      <w:r>
        <w:t>S</w:t>
      </w:r>
      <w:r w:rsidR="007058EF">
        <w:t xml:space="preserve">tudy design </w:t>
      </w:r>
    </w:p>
    <w:p w14:paraId="2CB27319" w14:textId="7AE24EF2" w:rsidR="003C13BC" w:rsidRDefault="00591E0C" w:rsidP="00C26114">
      <w:pPr>
        <w:jc w:val="both"/>
      </w:pPr>
      <w:r>
        <w:t xml:space="preserve">Data is obtained from a dedicated network inference challenge, the </w:t>
      </w:r>
      <w:r w:rsidRPr="00591E0C">
        <w:t>HPN-DREAM breast cancer network inference challenge</w:t>
      </w:r>
      <w:r w:rsidR="00C50BE0">
        <w:t xml:space="preserve"> (</w:t>
      </w:r>
      <w:r w:rsidR="00C50BE0" w:rsidRPr="00C50BE0">
        <w:t>https://www.synapse.org/HPN_DREAM_Network_Challenge</w:t>
      </w:r>
      <w:r w:rsidR="00C50BE0">
        <w:t>)</w:t>
      </w:r>
      <w:r>
        <w:t xml:space="preserve">. This dataset </w:t>
      </w:r>
      <w:ins w:id="45" w:author="Martina Summer" w:date="2019-10-08T20:57:00Z">
        <w:r w:rsidR="00365189">
          <w:t xml:space="preserve">was generated using </w:t>
        </w:r>
      </w:ins>
      <w:del w:id="46" w:author="Martina Summer" w:date="2019-10-08T20:57:00Z">
        <w:r w:rsidDel="00365189">
          <w:delText xml:space="preserve">consists out of </w:delText>
        </w:r>
      </w:del>
      <w:commentRangeStart w:id="47"/>
      <w:r w:rsidR="00FB3E80" w:rsidRPr="00296DED">
        <w:rPr>
          <w:i/>
          <w:iCs/>
        </w:rPr>
        <w:t xml:space="preserve">in </w:t>
      </w:r>
      <w:proofErr w:type="spellStart"/>
      <w:r w:rsidR="00FB3E80" w:rsidRPr="00296DED">
        <w:rPr>
          <w:i/>
          <w:iCs/>
        </w:rPr>
        <w:t>sillico</w:t>
      </w:r>
      <w:proofErr w:type="spellEnd"/>
      <w:r w:rsidR="00FB3E80">
        <w:t xml:space="preserve"> simulations </w:t>
      </w:r>
      <w:commentRangeEnd w:id="47"/>
      <w:r w:rsidR="00365189">
        <w:rPr>
          <w:rStyle w:val="Verwijzingopmerking"/>
        </w:rPr>
        <w:commentReference w:id="47"/>
      </w:r>
      <w:r w:rsidR="00FB3E80">
        <w:t>of a model described in Chen et al.</w:t>
      </w:r>
      <w:r w:rsidR="00DE7691" w:rsidRPr="00DE7691">
        <w:rPr>
          <w:vertAlign w:val="superscript"/>
        </w:rPr>
        <w:t>[3]</w:t>
      </w:r>
      <w:r w:rsidR="00FB3E80">
        <w:t xml:space="preserve"> </w:t>
      </w:r>
      <w:del w:id="48" w:author="Martina Summer" w:date="2019-10-08T20:59:00Z">
        <w:r w:rsidR="00FB3E80" w:rsidDel="00365189">
          <w:delText>Therefore</w:delText>
        </w:r>
      </w:del>
      <w:ins w:id="49" w:author="Martina Summer" w:date="2019-10-08T20:59:00Z">
        <w:r w:rsidR="00365189">
          <w:t xml:space="preserve">This means that </w:t>
        </w:r>
      </w:ins>
      <w:del w:id="50" w:author="Martina Summer" w:date="2019-10-08T20:59:00Z">
        <w:r w:rsidR="00FB3E80" w:rsidDel="00365189">
          <w:delText xml:space="preserve">, </w:delText>
        </w:r>
      </w:del>
      <w:r w:rsidR="00FB3E80">
        <w:t>the</w:t>
      </w:r>
      <w:ins w:id="51" w:author="Martina Summer" w:date="2019-10-08T20:59:00Z">
        <w:r w:rsidR="00365189">
          <w:t xml:space="preserve"> inferred</w:t>
        </w:r>
      </w:ins>
      <w:r w:rsidR="00FB3E80">
        <w:t xml:space="preserve"> network</w:t>
      </w:r>
      <w:ins w:id="52" w:author="Martina Summer" w:date="2019-10-08T20:59:00Z">
        <w:r w:rsidR="00365189">
          <w:t>s</w:t>
        </w:r>
      </w:ins>
      <w:r w:rsidR="00FB3E80">
        <w:t xml:space="preserve"> </w:t>
      </w:r>
      <w:del w:id="53" w:author="Martina Summer" w:date="2019-10-08T20:59:00Z">
        <w:r w:rsidR="00FB3E80" w:rsidDel="00365189">
          <w:delText xml:space="preserve">inference </w:delText>
        </w:r>
      </w:del>
      <w:r w:rsidR="00FB3E80">
        <w:t xml:space="preserve">can </w:t>
      </w:r>
      <w:ins w:id="54" w:author="Martina Summer" w:date="2019-10-08T20:59:00Z">
        <w:r w:rsidR="00365189">
          <w:t xml:space="preserve">always be </w:t>
        </w:r>
      </w:ins>
      <w:del w:id="55" w:author="Martina Summer" w:date="2019-10-08T20:59:00Z">
        <w:r w:rsidR="00FB3E80" w:rsidDel="00365189">
          <w:delText xml:space="preserve">be determined and </w:delText>
        </w:r>
      </w:del>
      <w:r w:rsidR="00FB3E80">
        <w:t>compared to the correct</w:t>
      </w:r>
      <w:ins w:id="56" w:author="Martina Summer" w:date="2019-10-08T20:59:00Z">
        <w:r w:rsidR="00365189">
          <w:t>, original</w:t>
        </w:r>
      </w:ins>
      <w:r w:rsidR="00FB3E80">
        <w:t xml:space="preserve"> model. </w:t>
      </w:r>
      <w:r w:rsidR="00F423C3">
        <w:t xml:space="preserve">The simulated model data will be analyzed in R using </w:t>
      </w:r>
      <w:r w:rsidR="00296DED">
        <w:t xml:space="preserve">the following </w:t>
      </w:r>
      <w:r w:rsidR="00F423C3">
        <w:t>network inference techniques</w:t>
      </w:r>
      <w:r w:rsidR="00296DED">
        <w:t>;</w:t>
      </w:r>
      <w:r w:rsidR="007058EF">
        <w:t xml:space="preserve"> </w:t>
      </w:r>
      <w:r w:rsidR="007058EF" w:rsidRPr="00683C21">
        <w:t>Bayesian networks</w:t>
      </w:r>
      <w:r w:rsidR="007058EF">
        <w:t>, correlation, regression and</w:t>
      </w:r>
      <w:r w:rsidR="007058EF" w:rsidRPr="00683C21">
        <w:t xml:space="preserve"> </w:t>
      </w:r>
      <w:r w:rsidR="007058EF">
        <w:t>m</w:t>
      </w:r>
      <w:r w:rsidR="007058EF" w:rsidRPr="00683C21">
        <w:t>utual information</w:t>
      </w:r>
      <w:r w:rsidR="00F423C3">
        <w:t>.</w:t>
      </w:r>
      <w:r w:rsidR="00DE7691" w:rsidRPr="00DE7691">
        <w:rPr>
          <w:vertAlign w:val="superscript"/>
        </w:rPr>
        <w:t>[1]</w:t>
      </w:r>
      <w:r w:rsidR="00E71875" w:rsidRPr="00E71875">
        <w:t xml:space="preserve"> </w:t>
      </w:r>
      <w:r w:rsidR="00F423C3">
        <w:t>These methods</w:t>
      </w:r>
      <w:r w:rsidR="007058EF">
        <w:t xml:space="preserve"> can be </w:t>
      </w:r>
      <w:commentRangeStart w:id="57"/>
      <w:r w:rsidR="007058EF">
        <w:t xml:space="preserve">used together </w:t>
      </w:r>
      <w:commentRangeEnd w:id="57"/>
      <w:r w:rsidR="00365189">
        <w:rPr>
          <w:rStyle w:val="Verwijzingopmerking"/>
        </w:rPr>
        <w:commentReference w:id="57"/>
      </w:r>
      <w:r w:rsidR="007058EF">
        <w:t xml:space="preserve">to </w:t>
      </w:r>
      <w:commentRangeStart w:id="58"/>
      <w:r w:rsidR="007058EF">
        <w:t xml:space="preserve">achieve </w:t>
      </w:r>
      <w:r w:rsidR="00F423C3">
        <w:t>ensemble</w:t>
      </w:r>
      <w:r w:rsidR="007058EF">
        <w:t xml:space="preserve"> knowledge</w:t>
      </w:r>
      <w:commentRangeEnd w:id="58"/>
      <w:r w:rsidR="00365189">
        <w:rPr>
          <w:rStyle w:val="Verwijzingopmerking"/>
        </w:rPr>
        <w:commentReference w:id="58"/>
      </w:r>
      <w:r w:rsidR="007058EF">
        <w:t xml:space="preserve">, </w:t>
      </w:r>
      <w:r w:rsidR="00E71875">
        <w:t>increasing predictive power</w:t>
      </w:r>
      <w:r w:rsidR="007058EF">
        <w:t>.</w:t>
      </w:r>
      <w:r w:rsidR="00DE7691" w:rsidRPr="00DE7691">
        <w:rPr>
          <w:vertAlign w:val="superscript"/>
        </w:rPr>
        <w:t>[4]</w:t>
      </w:r>
      <w:r w:rsidR="00F423C3">
        <w:t xml:space="preserve"> By comparing the resultant network with the original network, the overlap can be determined which indicates the performance of the ensemble inference methods. In addition, statistically significant overrepresented topological patterns,</w:t>
      </w:r>
      <w:r w:rsidR="00F423C3" w:rsidRPr="007058EF">
        <w:t xml:space="preserve"> </w:t>
      </w:r>
      <w:r w:rsidR="00F423C3">
        <w:t xml:space="preserve">network motifs, will be used to compare </w:t>
      </w:r>
      <w:del w:id="59" w:author="Martina Summer" w:date="2019-10-08T21:01:00Z">
        <w:r w:rsidR="00F423C3" w:rsidDel="00365189">
          <w:delText>if certain motifs are conserved between networks</w:delText>
        </w:r>
      </w:del>
      <w:ins w:id="60" w:author="Martina Summer" w:date="2019-10-08T21:01:00Z">
        <w:r w:rsidR="00365189">
          <w:t>the topological network structure of the inferred regulatory networks</w:t>
        </w:r>
      </w:ins>
      <w:r w:rsidR="00F423C3">
        <w:t>.</w:t>
      </w:r>
      <w:r w:rsidR="00DE7691" w:rsidRPr="00DE7691">
        <w:rPr>
          <w:vertAlign w:val="superscript"/>
        </w:rPr>
        <w:t>[2,5]</w:t>
      </w:r>
      <w:r w:rsidR="003C13BC">
        <w:t xml:space="preserve"> Using</w:t>
      </w:r>
      <w:r w:rsidR="00E71875">
        <w:t xml:space="preserve"> this</w:t>
      </w:r>
      <w:r w:rsidR="003C13BC">
        <w:t xml:space="preserve"> information of conserved motifs, it is possible </w:t>
      </w:r>
      <w:commentRangeStart w:id="61"/>
      <w:r w:rsidR="003C13BC">
        <w:t>to increase the initial prediction of the inferred network.</w:t>
      </w:r>
      <w:commentRangeEnd w:id="61"/>
      <w:r w:rsidR="00365189">
        <w:rPr>
          <w:rStyle w:val="Verwijzingopmerking"/>
        </w:rPr>
        <w:commentReference w:id="61"/>
      </w:r>
    </w:p>
    <w:p w14:paraId="54F64C70" w14:textId="77777777" w:rsidR="007058EF" w:rsidRDefault="007058EF" w:rsidP="00A11485">
      <w:pPr>
        <w:pStyle w:val="Kop2"/>
      </w:pPr>
      <w:r>
        <w:t xml:space="preserve">Context within the course </w:t>
      </w:r>
    </w:p>
    <w:p w14:paraId="07DF5409" w14:textId="12F3366F" w:rsidR="003C13BC" w:rsidRDefault="003C13BC" w:rsidP="003C13BC">
      <w:pPr>
        <w:jc w:val="both"/>
      </w:pPr>
      <w:r>
        <w:t xml:space="preserve">In this course several aspects were discussed, such as network inference and network motifs. </w:t>
      </w:r>
      <w:r w:rsidR="00A11485">
        <w:t xml:space="preserve">Network inference </w:t>
      </w:r>
      <w:r w:rsidR="00E71875">
        <w:t>methods can be used for</w:t>
      </w:r>
      <w:r w:rsidR="00A11485">
        <w:t xml:space="preserve"> many </w:t>
      </w:r>
      <w:r w:rsidR="00E71875">
        <w:t>applications;</w:t>
      </w:r>
      <w:r w:rsidR="00A11485">
        <w:t xml:space="preserve"> </w:t>
      </w:r>
      <w:commentRangeStart w:id="62"/>
      <w:r w:rsidR="00A11485">
        <w:t>however</w:t>
      </w:r>
      <w:r w:rsidR="00E71875">
        <w:t>, d</w:t>
      </w:r>
      <w:r w:rsidR="00A11485">
        <w:t xml:space="preserve">atabases are </w:t>
      </w:r>
      <w:r w:rsidR="00E71875">
        <w:t xml:space="preserve">often </w:t>
      </w:r>
      <w:r w:rsidR="00A11485">
        <w:t>used to explain inference based on literature</w:t>
      </w:r>
      <w:commentRangeEnd w:id="62"/>
      <w:r w:rsidR="00365189">
        <w:rPr>
          <w:rStyle w:val="Verwijzingopmerking"/>
        </w:rPr>
        <w:commentReference w:id="62"/>
      </w:r>
      <w:r w:rsidR="00A11485">
        <w:t xml:space="preserve">. </w:t>
      </w:r>
      <w:commentRangeStart w:id="63"/>
      <w:r w:rsidR="00A11485">
        <w:t xml:space="preserve">This information </w:t>
      </w:r>
      <w:commentRangeEnd w:id="63"/>
      <w:r w:rsidR="00365189">
        <w:rPr>
          <w:rStyle w:val="Verwijzingopmerking"/>
        </w:rPr>
        <w:commentReference w:id="63"/>
      </w:r>
      <w:r w:rsidR="00A11485">
        <w:t>should be used to enhance the inference prediction</w:t>
      </w:r>
      <w:r w:rsidR="00E71875">
        <w:t xml:space="preserve"> based on </w:t>
      </w:r>
      <w:commentRangeStart w:id="64"/>
      <w:r w:rsidR="00E71875">
        <w:t>obtained datasets</w:t>
      </w:r>
      <w:commentRangeEnd w:id="64"/>
      <w:r w:rsidR="00365189">
        <w:rPr>
          <w:rStyle w:val="Verwijzingopmerking"/>
        </w:rPr>
        <w:commentReference w:id="64"/>
      </w:r>
      <w:r w:rsidR="00A11485">
        <w:t>, possibly giving new insight to a well</w:t>
      </w:r>
      <w:ins w:id="65" w:author="Martina Summer" w:date="2019-10-08T21:05:00Z">
        <w:r w:rsidR="00365189">
          <w:t>-</w:t>
        </w:r>
      </w:ins>
      <w:del w:id="66" w:author="Martina Summer" w:date="2019-10-08T21:05:00Z">
        <w:r w:rsidR="00A11485" w:rsidDel="00365189">
          <w:delText xml:space="preserve"> </w:delText>
        </w:r>
      </w:del>
      <w:r w:rsidR="00A11485">
        <w:t xml:space="preserve">known network. Network motifs are statistically significant overrepresented topological patterns; thus, </w:t>
      </w:r>
      <w:commentRangeStart w:id="67"/>
      <w:r w:rsidR="00A11485">
        <w:t xml:space="preserve">these should be statistically significant for a </w:t>
      </w:r>
      <w:r w:rsidR="00E71875">
        <w:t xml:space="preserve">(biological) </w:t>
      </w:r>
      <w:r w:rsidR="00A11485">
        <w:t>reason</w:t>
      </w:r>
      <w:commentRangeEnd w:id="67"/>
      <w:r w:rsidR="00365189">
        <w:rPr>
          <w:rStyle w:val="Verwijzingopmerking"/>
        </w:rPr>
        <w:commentReference w:id="67"/>
      </w:r>
      <w:r w:rsidR="00A11485">
        <w:t>. Th</w:t>
      </w:r>
      <w:r w:rsidR="00C50BE0">
        <w:t>e causality of this significance is believed to be the underlying mechanism of the data, which could be used to enforce the network inference prediction.</w:t>
      </w:r>
    </w:p>
    <w:p w14:paraId="1DA78D9A" w14:textId="77777777" w:rsidR="003C13BC" w:rsidRDefault="003C13BC" w:rsidP="003C13BC">
      <w:pPr>
        <w:jc w:val="both"/>
      </w:pPr>
    </w:p>
    <w:p w14:paraId="7635D66E" w14:textId="77777777" w:rsidR="00F423C3" w:rsidRDefault="00F423C3">
      <w:r>
        <w:br w:type="page"/>
      </w:r>
    </w:p>
    <w:p w14:paraId="6F4302AB" w14:textId="45C392A6" w:rsidR="00DE7691" w:rsidRDefault="00DE7691" w:rsidP="00DE7691">
      <w:pPr>
        <w:ind w:left="705" w:hanging="705"/>
        <w:jc w:val="both"/>
      </w:pPr>
      <w:r>
        <w:lastRenderedPageBreak/>
        <w:t>[1]</w:t>
      </w:r>
      <w:r>
        <w:tab/>
      </w:r>
      <w:r w:rsidRPr="00E71875">
        <w:t>Albert R. (2007). Network inference, analysis, and modeling in systems biology. The Plant cell, 19(11), 3327–3338. doi:10.1105/tpc.107.054700</w:t>
      </w:r>
    </w:p>
    <w:p w14:paraId="10768CF7" w14:textId="77777777" w:rsidR="00DE7691" w:rsidRDefault="00DE7691" w:rsidP="00DE7691">
      <w:pPr>
        <w:jc w:val="both"/>
      </w:pPr>
    </w:p>
    <w:p w14:paraId="02AF5516" w14:textId="26BAE823" w:rsidR="00DE7691" w:rsidRDefault="00DE7691" w:rsidP="00DE7691">
      <w:pPr>
        <w:ind w:left="705" w:hanging="705"/>
        <w:jc w:val="both"/>
      </w:pPr>
      <w:r>
        <w:t>[2]</w:t>
      </w:r>
      <w:r>
        <w:tab/>
      </w:r>
      <w:proofErr w:type="spellStart"/>
      <w:r w:rsidRPr="00E71875">
        <w:t>Ahnert</w:t>
      </w:r>
      <w:proofErr w:type="spellEnd"/>
      <w:r w:rsidRPr="00E71875">
        <w:t>, S. E., &amp; Fink, T. M. (2016). Form and function in gene regulatory networks: the structure of network motifs determines fundamental properties of their dynamical state space. Journal of the Royal Society, Interface, 13(120), 20160179. doi:10.1098/rsif.2016.0179</w:t>
      </w:r>
    </w:p>
    <w:p w14:paraId="3BA184E1" w14:textId="77777777" w:rsidR="00DE7691" w:rsidRDefault="00DE7691" w:rsidP="00F423C3">
      <w:pPr>
        <w:jc w:val="both"/>
      </w:pPr>
    </w:p>
    <w:p w14:paraId="0A5AFE49" w14:textId="192E343C" w:rsidR="00F423C3" w:rsidRDefault="00DE7691" w:rsidP="00DE7691">
      <w:pPr>
        <w:ind w:left="705" w:hanging="705"/>
        <w:jc w:val="both"/>
      </w:pPr>
      <w:r>
        <w:t>[3]</w:t>
      </w:r>
      <w:r>
        <w:tab/>
      </w:r>
      <w:r w:rsidR="00F423C3" w:rsidRPr="00FB3E80">
        <w:t xml:space="preserve">W. W. Chen, B. </w:t>
      </w:r>
      <w:proofErr w:type="spellStart"/>
      <w:r w:rsidR="00F423C3" w:rsidRPr="00FB3E80">
        <w:t>Schoeberl</w:t>
      </w:r>
      <w:proofErr w:type="spellEnd"/>
      <w:r w:rsidR="00F423C3" w:rsidRPr="00FB3E80">
        <w:t xml:space="preserve">, P. J. Jasper, M. </w:t>
      </w:r>
      <w:proofErr w:type="spellStart"/>
      <w:r w:rsidR="00F423C3" w:rsidRPr="00FB3E80">
        <w:t>Niepel</w:t>
      </w:r>
      <w:proofErr w:type="spellEnd"/>
      <w:r w:rsidR="00F423C3" w:rsidRPr="00FB3E80">
        <w:t xml:space="preserve">, U. B. Nielsen, D. A. </w:t>
      </w:r>
      <w:proofErr w:type="spellStart"/>
      <w:r w:rsidR="00F423C3" w:rsidRPr="00FB3E80">
        <w:t>Lauffenburger</w:t>
      </w:r>
      <w:proofErr w:type="spellEnd"/>
      <w:r w:rsidR="00F423C3" w:rsidRPr="00FB3E80">
        <w:t xml:space="preserve">, and P. K. </w:t>
      </w:r>
      <w:proofErr w:type="spellStart"/>
      <w:r w:rsidR="00F423C3" w:rsidRPr="00FB3E80">
        <w:t>Sorger</w:t>
      </w:r>
      <w:proofErr w:type="spellEnd"/>
      <w:r w:rsidR="00F423C3" w:rsidRPr="00FB3E80">
        <w:t xml:space="preserve">, “Input-output behavior of </w:t>
      </w:r>
      <w:proofErr w:type="spellStart"/>
      <w:r w:rsidR="00F423C3" w:rsidRPr="00FB3E80">
        <w:t>ErbB</w:t>
      </w:r>
      <w:proofErr w:type="spellEnd"/>
      <w:r w:rsidR="00F423C3" w:rsidRPr="00FB3E80">
        <w:t xml:space="preserve"> signaling pathways as revealed by a mass action model trained against dynamic data.,” Mol. Syst. Biol., vol. 5, no. 239, p. 239, Jan. 2009.</w:t>
      </w:r>
    </w:p>
    <w:p w14:paraId="24757D72" w14:textId="77777777" w:rsidR="00DE7691" w:rsidRDefault="00DE7691" w:rsidP="00DE7691">
      <w:pPr>
        <w:jc w:val="both"/>
      </w:pPr>
    </w:p>
    <w:p w14:paraId="01A8E476" w14:textId="57C6F1A7" w:rsidR="00DE7691" w:rsidRDefault="00DE7691" w:rsidP="00DE7691">
      <w:pPr>
        <w:ind w:left="705" w:hanging="705"/>
        <w:jc w:val="both"/>
      </w:pPr>
      <w:r>
        <w:t>[4]</w:t>
      </w:r>
      <w:r>
        <w:tab/>
      </w:r>
      <w:r w:rsidRPr="00E71875">
        <w:t>Guo, S., Jiang, Q., Chen, L., &amp; Guo, D. (2016). Gene regulatory network inference using PLS-based methods. BMC bioinformatics, 17(1), 545. doi:10.1186/s12859-016-1398-6</w:t>
      </w:r>
    </w:p>
    <w:p w14:paraId="5FD9FF80" w14:textId="1EA151F0" w:rsidR="00F423C3" w:rsidRDefault="00F423C3" w:rsidP="00C26114">
      <w:pPr>
        <w:jc w:val="both"/>
      </w:pPr>
    </w:p>
    <w:p w14:paraId="27A86E77" w14:textId="32DB1389" w:rsidR="00E71875" w:rsidRDefault="00DE7691" w:rsidP="00DE7691">
      <w:pPr>
        <w:ind w:left="705" w:hanging="705"/>
        <w:jc w:val="both"/>
      </w:pPr>
      <w:r>
        <w:t>[5]</w:t>
      </w:r>
      <w:r>
        <w:tab/>
      </w:r>
      <w:r w:rsidR="00E71875" w:rsidRPr="00E71875">
        <w:t xml:space="preserve">Wong, E., Baur, B., </w:t>
      </w:r>
      <w:proofErr w:type="spellStart"/>
      <w:r w:rsidR="00E71875" w:rsidRPr="00E71875">
        <w:t>Quader</w:t>
      </w:r>
      <w:proofErr w:type="spellEnd"/>
      <w:r w:rsidR="00E71875" w:rsidRPr="00E71875">
        <w:t>, S., &amp; Huang, C. H. (2012). Biological network motif detection: principles and practice. Briefings in bioinformatics, 13(2), 202–215. doi:10.1093/bib/bbr033</w:t>
      </w:r>
    </w:p>
    <w:p w14:paraId="0EE80A55" w14:textId="76E11B1E" w:rsidR="00E71875" w:rsidRDefault="00E71875" w:rsidP="00C26114">
      <w:pPr>
        <w:jc w:val="both"/>
      </w:pPr>
    </w:p>
    <w:p w14:paraId="6BDB48CA" w14:textId="568458E7" w:rsidR="00E71875" w:rsidRDefault="00E71875" w:rsidP="00C26114">
      <w:pPr>
        <w:jc w:val="both"/>
      </w:pPr>
    </w:p>
    <w:sectPr w:rsidR="00E7187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a Summer" w:date="2019-10-08T21:06:00Z" w:initials="MS">
    <w:p w14:paraId="0CD889CD" w14:textId="39A50D87" w:rsidR="00365189" w:rsidRDefault="00365189">
      <w:pPr>
        <w:pStyle w:val="Tekstopmerking"/>
      </w:pPr>
      <w:r>
        <w:rPr>
          <w:rStyle w:val="Verwijzingopmerking"/>
        </w:rPr>
        <w:annotationRef/>
      </w:r>
      <w:r>
        <w:t xml:space="preserve">Good start! There are still a couple of things you can improve in terms of </w:t>
      </w:r>
      <w:r w:rsidR="00424299">
        <w:t>structure and clarity. The introduction doesn’t fully link to the study itself as far as I can see.</w:t>
      </w:r>
    </w:p>
  </w:comment>
  <w:comment w:id="4" w:author="Martina Summer" w:date="2019-10-08T21:07:00Z" w:initials="MS">
    <w:p w14:paraId="2CEBABF5" w14:textId="12DDFCA3" w:rsidR="00365189" w:rsidRDefault="00365189">
      <w:pPr>
        <w:pStyle w:val="Tekstopmerking"/>
      </w:pPr>
      <w:r>
        <w:rPr>
          <w:rStyle w:val="Verwijzingopmerking"/>
        </w:rPr>
        <w:annotationRef/>
      </w:r>
      <w:r>
        <w:t>This doesn’t really come back in the proposal anywhere, right?</w:t>
      </w:r>
    </w:p>
  </w:comment>
  <w:comment w:id="24" w:author="Martina Summer" w:date="2019-10-08T20:49:00Z" w:initials="MS">
    <w:p w14:paraId="236863EB" w14:textId="5B0DED93" w:rsidR="00EE7B4D" w:rsidRDefault="00EE7B4D">
      <w:pPr>
        <w:pStyle w:val="Tekstopmerking"/>
      </w:pPr>
      <w:r>
        <w:rPr>
          <w:rStyle w:val="Verwijzingopmerking"/>
        </w:rPr>
        <w:annotationRef/>
      </w:r>
      <w:r>
        <w:t>microRNAs are actually regulating translation and not really gene expression.</w:t>
      </w:r>
    </w:p>
  </w:comment>
  <w:comment w:id="30" w:author="Martina Summer" w:date="2019-10-08T20:52:00Z" w:initials="MS">
    <w:p w14:paraId="66A99AF6" w14:textId="74EBC41A" w:rsidR="00EE7B4D" w:rsidRDefault="00EE7B4D">
      <w:pPr>
        <w:pStyle w:val="Tekstopmerking"/>
      </w:pPr>
      <w:r>
        <w:rPr>
          <w:rStyle w:val="Verwijzingopmerking"/>
        </w:rPr>
        <w:annotationRef/>
      </w:r>
      <w:r>
        <w:t>Important for this proposal?</w:t>
      </w:r>
    </w:p>
  </w:comment>
  <w:comment w:id="34" w:author="Martina Summer" w:date="2019-10-08T20:53:00Z" w:initials="MS">
    <w:p w14:paraId="11C7586B" w14:textId="19D7E887" w:rsidR="00EE7B4D" w:rsidRDefault="00EE7B4D">
      <w:pPr>
        <w:pStyle w:val="Tekstopmerking"/>
      </w:pPr>
      <w:r>
        <w:rPr>
          <w:rStyle w:val="Verwijzingopmerking"/>
        </w:rPr>
        <w:annotationRef/>
      </w:r>
      <w:r>
        <w:t>This directly links to your aim, right?</w:t>
      </w:r>
    </w:p>
  </w:comment>
  <w:comment w:id="40" w:author="Martina Summer" w:date="2019-10-08T20:55:00Z" w:initials="MS">
    <w:p w14:paraId="5191B295" w14:textId="7300EA10" w:rsidR="00EE7B4D" w:rsidRDefault="00EE7B4D">
      <w:pPr>
        <w:pStyle w:val="Tekstopmerking"/>
      </w:pPr>
      <w:r>
        <w:rPr>
          <w:rStyle w:val="Verwijzingopmerking"/>
        </w:rPr>
        <w:annotationRef/>
      </w:r>
      <w:r>
        <w:t xml:space="preserve">So you want to use motif analysis to improve the network inference? </w:t>
      </w:r>
    </w:p>
  </w:comment>
  <w:comment w:id="47" w:author="Martina Summer" w:date="2019-10-08T20:58:00Z" w:initials="MS">
    <w:p w14:paraId="057EE8AE" w14:textId="5E2D69C9" w:rsidR="00365189" w:rsidRDefault="00365189">
      <w:pPr>
        <w:pStyle w:val="Tekstopmerking"/>
      </w:pPr>
      <w:r>
        <w:rPr>
          <w:rStyle w:val="Verwijzingopmerking"/>
        </w:rPr>
        <w:annotationRef/>
      </w:r>
      <w:r>
        <w:t>So you’ll use the in silico data (as in the skills session) and not the breast cancer data, right?</w:t>
      </w:r>
    </w:p>
  </w:comment>
  <w:comment w:id="57" w:author="Martina Summer" w:date="2019-10-08T21:01:00Z" w:initials="MS">
    <w:p w14:paraId="56FB8F53" w14:textId="199AAEC8" w:rsidR="00365189" w:rsidRDefault="00365189">
      <w:pPr>
        <w:pStyle w:val="Tekstopmerking"/>
      </w:pPr>
      <w:r>
        <w:rPr>
          <w:rStyle w:val="Verwijzingopmerking"/>
        </w:rPr>
        <w:annotationRef/>
      </w:r>
      <w:r>
        <w:t>Instead of a merge, you could also do an multiple network alignment to retrieved highly conserved areas in the network?</w:t>
      </w:r>
    </w:p>
  </w:comment>
  <w:comment w:id="58" w:author="Martina Summer" w:date="2019-10-08T21:00:00Z" w:initials="MS">
    <w:p w14:paraId="24790335" w14:textId="1442C123" w:rsidR="00365189" w:rsidRDefault="00365189">
      <w:pPr>
        <w:pStyle w:val="Tekstopmerking"/>
      </w:pPr>
      <w:r>
        <w:rPr>
          <w:rStyle w:val="Verwijzingopmerking"/>
        </w:rPr>
        <w:annotationRef/>
      </w:r>
      <w:r>
        <w:t xml:space="preserve">So I guess this will be the new part? Or will you use other algorithms for the first four? </w:t>
      </w:r>
    </w:p>
  </w:comment>
  <w:comment w:id="61" w:author="Martina Summer" w:date="2019-10-08T21:03:00Z" w:initials="MS">
    <w:p w14:paraId="0C4B7922" w14:textId="085F65FD" w:rsidR="00365189" w:rsidRDefault="00365189">
      <w:pPr>
        <w:pStyle w:val="Tekstopmerking"/>
      </w:pPr>
      <w:r>
        <w:rPr>
          <w:rStyle w:val="Verwijzingopmerking"/>
        </w:rPr>
        <w:annotationRef/>
      </w:r>
      <w:r>
        <w:t xml:space="preserve">This part is not really clear to me. How would that improve the prediction? I would get more information about the networks but with the current description, I am not sure I get what you mean here. </w:t>
      </w:r>
    </w:p>
  </w:comment>
  <w:comment w:id="62" w:author="Martina Summer" w:date="2019-10-08T21:04:00Z" w:initials="MS">
    <w:p w14:paraId="4ED85F9E" w14:textId="1B145090" w:rsidR="00365189" w:rsidRDefault="00365189">
      <w:pPr>
        <w:pStyle w:val="Tekstopmerking"/>
      </w:pPr>
      <w:r>
        <w:rPr>
          <w:rStyle w:val="Verwijzingopmerking"/>
        </w:rPr>
        <w:annotationRef/>
      </w:r>
      <w:r>
        <w:t xml:space="preserve">I guess what you mean is that interaction data in databases is often derived from literature? </w:t>
      </w:r>
    </w:p>
  </w:comment>
  <w:comment w:id="63" w:author="Martina Summer" w:date="2019-10-08T21:04:00Z" w:initials="MS">
    <w:p w14:paraId="75635516" w14:textId="475B41AC" w:rsidR="00365189" w:rsidRDefault="00365189">
      <w:pPr>
        <w:pStyle w:val="Tekstopmerking"/>
      </w:pPr>
      <w:r>
        <w:rPr>
          <w:rStyle w:val="Verwijzingopmerking"/>
        </w:rPr>
        <w:annotationRef/>
      </w:r>
      <w:r>
        <w:t>What information?</w:t>
      </w:r>
    </w:p>
  </w:comment>
  <w:comment w:id="64" w:author="Martina Summer" w:date="2019-10-08T21:05:00Z" w:initials="MS">
    <w:p w14:paraId="177BF6BA" w14:textId="7CD27390" w:rsidR="00365189" w:rsidRDefault="00365189">
      <w:pPr>
        <w:pStyle w:val="Tekstopmerking"/>
      </w:pPr>
      <w:r>
        <w:rPr>
          <w:rStyle w:val="Verwijzingopmerking"/>
        </w:rPr>
        <w:annotationRef/>
      </w:r>
      <w:r>
        <w:t>?</w:t>
      </w:r>
    </w:p>
  </w:comment>
  <w:comment w:id="67" w:author="Martina Summer" w:date="2019-10-08T21:05:00Z" w:initials="MS">
    <w:p w14:paraId="30A85E83" w14:textId="37F6A9B0" w:rsidR="00365189" w:rsidRDefault="00365189">
      <w:pPr>
        <w:pStyle w:val="Tekstopmerking"/>
      </w:pPr>
      <w:r>
        <w:rPr>
          <w:rStyle w:val="Verwijzingopmerking"/>
        </w:rPr>
        <w:annotationRef/>
      </w:r>
      <w:r>
        <w:t xml:space="preserve">Usually they are statistically significant for a very specific type of network – so they can be used to compare different types of networks – I am not sure how different this analysis will be if you analyze different regulatory networks.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889CD" w15:done="0"/>
  <w15:commentEx w15:paraId="2CEBABF5" w15:done="0"/>
  <w15:commentEx w15:paraId="236863EB" w15:done="0"/>
  <w15:commentEx w15:paraId="66A99AF6" w15:done="0"/>
  <w15:commentEx w15:paraId="11C7586B" w15:done="0"/>
  <w15:commentEx w15:paraId="5191B295" w15:done="0"/>
  <w15:commentEx w15:paraId="057EE8AE" w15:done="0"/>
  <w15:commentEx w15:paraId="56FB8F53" w15:done="0"/>
  <w15:commentEx w15:paraId="24790335" w15:done="0"/>
  <w15:commentEx w15:paraId="0C4B7922" w15:done="0"/>
  <w15:commentEx w15:paraId="4ED85F9E" w15:done="0"/>
  <w15:commentEx w15:paraId="75635516" w15:done="0"/>
  <w15:commentEx w15:paraId="177BF6BA" w15:done="0"/>
  <w15:commentEx w15:paraId="30A85E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889CD" w16cid:durableId="21498AB8"/>
  <w16cid:commentId w16cid:paraId="2CEBABF5" w16cid:durableId="21498AB9"/>
  <w16cid:commentId w16cid:paraId="236863EB" w16cid:durableId="21498ABA"/>
  <w16cid:commentId w16cid:paraId="66A99AF6" w16cid:durableId="21498ABB"/>
  <w16cid:commentId w16cid:paraId="11C7586B" w16cid:durableId="21498ABC"/>
  <w16cid:commentId w16cid:paraId="5191B295" w16cid:durableId="21498ABD"/>
  <w16cid:commentId w16cid:paraId="057EE8AE" w16cid:durableId="21498ABE"/>
  <w16cid:commentId w16cid:paraId="56FB8F53" w16cid:durableId="21498ABF"/>
  <w16cid:commentId w16cid:paraId="24790335" w16cid:durableId="21498AC0"/>
  <w16cid:commentId w16cid:paraId="0C4B7922" w16cid:durableId="21498AC1"/>
  <w16cid:commentId w16cid:paraId="4ED85F9E" w16cid:durableId="21498AC2"/>
  <w16cid:commentId w16cid:paraId="75635516" w16cid:durableId="21498AC3"/>
  <w16cid:commentId w16cid:paraId="177BF6BA" w16cid:durableId="21498AC4"/>
  <w16cid:commentId w16cid:paraId="30A85E83" w16cid:durableId="21498A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4270" w14:textId="77777777" w:rsidR="00FC3483" w:rsidRDefault="00FC3483" w:rsidP="00692B16">
      <w:pPr>
        <w:spacing w:after="0" w:line="240" w:lineRule="auto"/>
      </w:pPr>
      <w:r>
        <w:separator/>
      </w:r>
    </w:p>
  </w:endnote>
  <w:endnote w:type="continuationSeparator" w:id="0">
    <w:p w14:paraId="0EF93D51" w14:textId="77777777" w:rsidR="00FC3483" w:rsidRDefault="00FC3483" w:rsidP="0069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5E95E" w14:textId="77777777" w:rsidR="00692B16" w:rsidRDefault="00692B16">
    <w:pPr>
      <w:pStyle w:val="Voettekst"/>
    </w:pPr>
    <w:r>
      <w:t>Rick Reijnders</w:t>
    </w:r>
    <w:r>
      <w:tab/>
    </w:r>
    <w:r>
      <w:tab/>
      <w:t>Network Biology MSB1014</w:t>
    </w:r>
  </w:p>
  <w:p w14:paraId="41E6A001" w14:textId="77777777" w:rsidR="00692B16" w:rsidRDefault="00692B16">
    <w:pPr>
      <w:pStyle w:val="Voettekst"/>
    </w:pPr>
    <w:r>
      <w:t>i6167500</w:t>
    </w:r>
    <w:r>
      <w:tab/>
    </w:r>
    <w:r>
      <w:tab/>
      <w:t>Proposal project</w:t>
    </w:r>
  </w:p>
  <w:p w14:paraId="47950CB9" w14:textId="7F3A8CF9" w:rsidR="00692B16" w:rsidRDefault="00FC3483">
    <w:pPr>
      <w:pStyle w:val="Voettekst"/>
    </w:pPr>
    <w:hyperlink r:id="rId1" w:history="1">
      <w:r w:rsidR="00692B16" w:rsidRPr="009620CF">
        <w:rPr>
          <w:rStyle w:val="Hyperlink"/>
        </w:rPr>
        <w:t>ra.reijnders@student.maastrichtuniversity.nl</w:t>
      </w:r>
    </w:hyperlink>
    <w:r w:rsidR="00692B16">
      <w:tab/>
    </w:r>
    <w:r w:rsidR="00692B16">
      <w:tab/>
    </w:r>
    <w:r w:rsidR="00E71875">
      <w:t>0</w:t>
    </w:r>
    <w:r w:rsidR="00E05A8F">
      <w:t>7</w:t>
    </w:r>
    <w:r w:rsidR="00692B16">
      <w:t>-10-2019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D1A3" w14:textId="77777777" w:rsidR="00FC3483" w:rsidRDefault="00FC3483" w:rsidP="00692B16">
      <w:pPr>
        <w:spacing w:after="0" w:line="240" w:lineRule="auto"/>
      </w:pPr>
      <w:r>
        <w:separator/>
      </w:r>
    </w:p>
  </w:footnote>
  <w:footnote w:type="continuationSeparator" w:id="0">
    <w:p w14:paraId="06AAD5F3" w14:textId="77777777" w:rsidR="00FC3483" w:rsidRDefault="00FC3483" w:rsidP="00692B1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a Summer">
    <w15:presenceInfo w15:providerId="Windows Live" w15:userId="816b874262a0b2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97"/>
    <w:rsid w:val="000867B7"/>
    <w:rsid w:val="00086F78"/>
    <w:rsid w:val="00126B94"/>
    <w:rsid w:val="0017002B"/>
    <w:rsid w:val="001C0CA1"/>
    <w:rsid w:val="00296DED"/>
    <w:rsid w:val="003041F6"/>
    <w:rsid w:val="00365189"/>
    <w:rsid w:val="003B7F4D"/>
    <w:rsid w:val="003C13BC"/>
    <w:rsid w:val="00424299"/>
    <w:rsid w:val="00591E0C"/>
    <w:rsid w:val="006478C7"/>
    <w:rsid w:val="00683C21"/>
    <w:rsid w:val="00692B16"/>
    <w:rsid w:val="007004B5"/>
    <w:rsid w:val="007058EF"/>
    <w:rsid w:val="00823831"/>
    <w:rsid w:val="008A3014"/>
    <w:rsid w:val="00A11485"/>
    <w:rsid w:val="00BC08FC"/>
    <w:rsid w:val="00C26114"/>
    <w:rsid w:val="00C50BE0"/>
    <w:rsid w:val="00C94C26"/>
    <w:rsid w:val="00DE7691"/>
    <w:rsid w:val="00E05A8F"/>
    <w:rsid w:val="00E12097"/>
    <w:rsid w:val="00E71875"/>
    <w:rsid w:val="00E90866"/>
    <w:rsid w:val="00EE7B4D"/>
    <w:rsid w:val="00F423C3"/>
    <w:rsid w:val="00FB3E80"/>
    <w:rsid w:val="00FC3483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C936"/>
  <w15:chartTrackingRefBased/>
  <w15:docId w15:val="{C94459EE-9A5B-40BE-89DC-6B090B5F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92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2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05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23C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Standaardalinea-lettertype"/>
    <w:uiPriority w:val="99"/>
    <w:unhideWhenUsed/>
    <w:rsid w:val="00C50BE0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C50BE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92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692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2B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2B16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2B16"/>
    <w:rPr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E7B4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E7B4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E7B4D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E7B4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E7B4D"/>
    <w:rPr>
      <w:b/>
      <w:bCs/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7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7B4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.reijnders@student.maastrichtuniversity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rick.reijnders@home.nl</dc:creator>
  <cp:keywords/>
  <dc:description/>
  <cp:lastModifiedBy>rick.reijnders@home.nl</cp:lastModifiedBy>
  <cp:revision>2</cp:revision>
  <dcterms:created xsi:type="dcterms:W3CDTF">2019-10-10T08:47:00Z</dcterms:created>
  <dcterms:modified xsi:type="dcterms:W3CDTF">2019-10-10T08:47:00Z</dcterms:modified>
</cp:coreProperties>
</file>